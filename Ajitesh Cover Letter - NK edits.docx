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EC7BB" w14:textId="77777777" w:rsidR="00582F38" w:rsidRDefault="00A35F16">
      <w:pPr>
        <w:contextualSpacing w:val="0"/>
        <w:rPr>
          <w:sz w:val="20"/>
          <w:szCs w:val="20"/>
        </w:rPr>
      </w:pPr>
      <w:commentRangeStart w:id="0"/>
      <w:r>
        <w:rPr>
          <w:sz w:val="20"/>
          <w:szCs w:val="20"/>
        </w:rPr>
        <w:t xml:space="preserve">v3aqazDear </w:t>
      </w:r>
      <w:r>
        <w:rPr>
          <w:b/>
          <w:color w:val="FF0000"/>
          <w:sz w:val="20"/>
          <w:szCs w:val="20"/>
        </w:rPr>
        <w:t>God</w:t>
      </w:r>
      <w:r>
        <w:rPr>
          <w:sz w:val="20"/>
          <w:szCs w:val="20"/>
        </w:rPr>
        <w:t>,</w:t>
      </w:r>
      <w:commentRangeEnd w:id="0"/>
      <w:r>
        <w:rPr>
          <w:rStyle w:val="CommentReference"/>
        </w:rPr>
        <w:commentReference w:id="0"/>
      </w:r>
    </w:p>
    <w:p w14:paraId="6950FDE3" w14:textId="77777777" w:rsidR="00582F38" w:rsidRDefault="00582F38">
      <w:pPr>
        <w:contextualSpacing w:val="0"/>
        <w:rPr>
          <w:sz w:val="20"/>
          <w:szCs w:val="20"/>
        </w:rPr>
      </w:pPr>
    </w:p>
    <w:p w14:paraId="6328ED11" w14:textId="77777777" w:rsidR="00582F38" w:rsidRDefault="00A35F16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 am writing to express my strong interest for the position of </w:t>
      </w:r>
      <w:r>
        <w:rPr>
          <w:b/>
          <w:color w:val="FF0000"/>
          <w:sz w:val="20"/>
          <w:szCs w:val="20"/>
        </w:rPr>
        <w:t>Product Manager at Company X</w:t>
      </w:r>
      <w:r>
        <w:rPr>
          <w:sz w:val="20"/>
          <w:szCs w:val="20"/>
        </w:rPr>
        <w:t xml:space="preserve">. </w:t>
      </w:r>
    </w:p>
    <w:p w14:paraId="341B9A37" w14:textId="77777777" w:rsidR="00582F38" w:rsidRDefault="00582F38">
      <w:pPr>
        <w:contextualSpacing w:val="0"/>
        <w:rPr>
          <w:sz w:val="20"/>
          <w:szCs w:val="20"/>
        </w:rPr>
      </w:pPr>
    </w:p>
    <w:p w14:paraId="21F7FF2F" w14:textId="41F5F8F1" w:rsidR="00582F38" w:rsidRDefault="00A35F16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Currently, I am pursuing </w:t>
      </w:r>
      <w:ins w:id="1" w:author="Niranjan Kumar" w:date="2018-11-23T23:28:00Z">
        <w:r>
          <w:rPr>
            <w:sz w:val="20"/>
            <w:szCs w:val="20"/>
          </w:rPr>
          <w:t xml:space="preserve">an </w:t>
        </w:r>
      </w:ins>
      <w:r>
        <w:rPr>
          <w:sz w:val="20"/>
          <w:szCs w:val="20"/>
        </w:rPr>
        <w:t>MBA at Kellogg School of Management with a focus on product management and entreprene</w:t>
      </w:r>
      <w:bookmarkStart w:id="2" w:name="_GoBack"/>
      <w:bookmarkEnd w:id="2"/>
      <w:r>
        <w:rPr>
          <w:sz w:val="20"/>
          <w:szCs w:val="20"/>
        </w:rPr>
        <w:t xml:space="preserve">urship. Prior to Kellogg, I worked as a product manager in early-stage </w:t>
      </w:r>
      <w:del w:id="3" w:author="Niranjan Kumar" w:date="2018-11-23T23:29:00Z">
        <w:r w:rsidDel="00A35F16">
          <w:rPr>
            <w:sz w:val="20"/>
            <w:szCs w:val="20"/>
          </w:rPr>
          <w:delText xml:space="preserve">product </w:delText>
        </w:r>
      </w:del>
      <w:ins w:id="4" w:author="Niranjan Kumar" w:date="2018-11-23T23:29:00Z">
        <w:r>
          <w:rPr>
            <w:sz w:val="20"/>
            <w:szCs w:val="20"/>
          </w:rPr>
          <w:t>tech</w:t>
        </w:r>
        <w:r>
          <w:rPr>
            <w:sz w:val="20"/>
            <w:szCs w:val="20"/>
          </w:rPr>
          <w:t xml:space="preserve"> </w:t>
        </w:r>
      </w:ins>
      <w:r>
        <w:rPr>
          <w:sz w:val="20"/>
          <w:szCs w:val="20"/>
        </w:rPr>
        <w:t xml:space="preserve">startups in India. At </w:t>
      </w:r>
      <w:proofErr w:type="spellStart"/>
      <w:r>
        <w:rPr>
          <w:sz w:val="20"/>
          <w:szCs w:val="20"/>
        </w:rPr>
        <w:t>Fitso</w:t>
      </w:r>
      <w:proofErr w:type="spellEnd"/>
      <w:r>
        <w:rPr>
          <w:sz w:val="20"/>
          <w:szCs w:val="20"/>
        </w:rPr>
        <w:t>, I worked in a cross-functional team le</w:t>
      </w:r>
      <w:r>
        <w:rPr>
          <w:sz w:val="20"/>
          <w:szCs w:val="20"/>
        </w:rPr>
        <w:t>veraging deep user research and product analytics to build a highly engaging</w:t>
      </w:r>
      <w:commentRangeStart w:id="5"/>
      <w:r>
        <w:rPr>
          <w:sz w:val="20"/>
          <w:szCs w:val="20"/>
        </w:rPr>
        <w:t xml:space="preserve"> </w:t>
      </w:r>
      <w:commentRangeEnd w:id="5"/>
      <w:r>
        <w:rPr>
          <w:rStyle w:val="CommentReference"/>
        </w:rPr>
        <w:commentReference w:id="5"/>
      </w:r>
      <w:r>
        <w:rPr>
          <w:sz w:val="20"/>
          <w:szCs w:val="20"/>
        </w:rPr>
        <w:t>app, which was awarded "Best App of the App Store" by Apple and</w:t>
      </w:r>
      <w:ins w:id="6" w:author="Niranjan Kumar" w:date="2018-11-23T23:30:00Z">
        <w:r>
          <w:rPr>
            <w:sz w:val="20"/>
            <w:szCs w:val="20"/>
          </w:rPr>
          <w:t xml:space="preserve"> the</w:t>
        </w:r>
      </w:ins>
      <w:r>
        <w:rPr>
          <w:sz w:val="20"/>
          <w:szCs w:val="20"/>
        </w:rPr>
        <w:t xml:space="preserve"> "Editor's Choice Award" by Google. As a former strategy consultant and engineer, my approach to product management </w:t>
      </w:r>
      <w:r>
        <w:rPr>
          <w:sz w:val="20"/>
          <w:szCs w:val="20"/>
        </w:rPr>
        <w:t>is driven by</w:t>
      </w:r>
      <w:ins w:id="7" w:author="Niranjan Kumar" w:date="2018-11-23T23:30:00Z">
        <w:r>
          <w:rPr>
            <w:sz w:val="20"/>
            <w:szCs w:val="20"/>
          </w:rPr>
          <w:t xml:space="preserve"> a customer focused lens,</w:t>
        </w:r>
      </w:ins>
      <w:r>
        <w:rPr>
          <w:sz w:val="20"/>
          <w:szCs w:val="20"/>
        </w:rPr>
        <w:t xml:space="preserve"> long-term thinking, alignment with the firm’s strategic vision, and a solid understanding of technology.</w:t>
      </w:r>
    </w:p>
    <w:p w14:paraId="42056153" w14:textId="77777777" w:rsidR="00582F38" w:rsidRDefault="00582F38">
      <w:pPr>
        <w:contextualSpacing w:val="0"/>
        <w:rPr>
          <w:sz w:val="20"/>
          <w:szCs w:val="20"/>
        </w:rPr>
      </w:pPr>
    </w:p>
    <w:p w14:paraId="63739048" w14:textId="2CEF282C" w:rsidR="00582F38" w:rsidRDefault="00A35F16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 believe my qualities highlighted below are a great fit for </w:t>
      </w:r>
      <w:del w:id="8" w:author="Niranjan Kumar" w:date="2018-11-23T23:30:00Z">
        <w:r w:rsidDel="00A35F16">
          <w:rPr>
            <w:sz w:val="20"/>
            <w:szCs w:val="20"/>
          </w:rPr>
          <w:delText>product role</w:delText>
        </w:r>
      </w:del>
      <w:ins w:id="9" w:author="Niranjan Kumar" w:date="2018-11-23T23:30:00Z">
        <w:r>
          <w:rPr>
            <w:sz w:val="20"/>
            <w:szCs w:val="20"/>
          </w:rPr>
          <w:t>the product management role</w:t>
        </w:r>
      </w:ins>
      <w:r>
        <w:rPr>
          <w:sz w:val="20"/>
          <w:szCs w:val="20"/>
        </w:rPr>
        <w:t xml:space="preserve"> in </w:t>
      </w:r>
      <w:r>
        <w:rPr>
          <w:b/>
          <w:color w:val="FF0000"/>
          <w:sz w:val="20"/>
          <w:szCs w:val="20"/>
        </w:rPr>
        <w:t>Company X:</w:t>
      </w:r>
    </w:p>
    <w:p w14:paraId="6372FFE8" w14:textId="31BBF823" w:rsidR="00582F38" w:rsidRDefault="00A35F16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Data obsession</w:t>
      </w:r>
      <w:r>
        <w:rPr>
          <w:sz w:val="20"/>
          <w:szCs w:val="20"/>
        </w:rPr>
        <w:t>: During my undergraduate</w:t>
      </w:r>
      <w:ins w:id="10" w:author="Niranjan Kumar" w:date="2018-11-23T23:31:00Z">
        <w:r>
          <w:rPr>
            <w:sz w:val="20"/>
            <w:szCs w:val="20"/>
          </w:rPr>
          <w:t xml:space="preserve"> years</w:t>
        </w:r>
      </w:ins>
      <w:r>
        <w:rPr>
          <w:sz w:val="20"/>
          <w:szCs w:val="20"/>
        </w:rPr>
        <w:t>, I worked</w:t>
      </w:r>
      <w:r>
        <w:rPr>
          <w:sz w:val="20"/>
          <w:szCs w:val="20"/>
        </w:rPr>
        <w:t xml:space="preserve"> on several rigorous mathematical model</w:t>
      </w:r>
      <w:ins w:id="11" w:author="Niranjan Kumar" w:date="2018-11-23T23:31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and computational simulation</w:t>
      </w:r>
      <w:ins w:id="12" w:author="Niranjan Kumar" w:date="2018-11-23T23:31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>. Subsequently, I honed my analytical skills in strategy consulting by immersing myself in data analysis and financial modeling</w:t>
      </w:r>
      <w:ins w:id="13" w:author="Niranjan Kumar" w:date="2018-11-23T23:31:00Z">
        <w:r>
          <w:rPr>
            <w:sz w:val="20"/>
            <w:szCs w:val="20"/>
          </w:rPr>
          <w:t xml:space="preserve">. </w:t>
        </w:r>
      </w:ins>
      <w:del w:id="14" w:author="Niranjan Kumar" w:date="2018-11-23T23:31:00Z">
        <w:r w:rsidDel="00A35F16">
          <w:rPr>
            <w:sz w:val="20"/>
            <w:szCs w:val="20"/>
          </w:rPr>
          <w:delText xml:space="preserve"> and </w:delText>
        </w:r>
      </w:del>
      <w:ins w:id="15" w:author="Niranjan Kumar" w:date="2018-11-23T23:31:00Z">
        <w:r>
          <w:rPr>
            <w:sz w:val="20"/>
            <w:szCs w:val="20"/>
          </w:rPr>
          <w:t>A</w:t>
        </w:r>
      </w:ins>
      <w:del w:id="16" w:author="Niranjan Kumar" w:date="2018-11-23T23:31:00Z">
        <w:r w:rsidDel="00A35F16">
          <w:rPr>
            <w:sz w:val="20"/>
            <w:szCs w:val="20"/>
          </w:rPr>
          <w:delText>a</w:delText>
        </w:r>
      </w:del>
      <w:r>
        <w:rPr>
          <w:sz w:val="20"/>
          <w:szCs w:val="20"/>
        </w:rPr>
        <w:t xml:space="preserve">t </w:t>
      </w:r>
      <w:proofErr w:type="spellStart"/>
      <w:r>
        <w:rPr>
          <w:sz w:val="20"/>
          <w:szCs w:val="20"/>
        </w:rPr>
        <w:t>Fitso</w:t>
      </w:r>
      <w:proofErr w:type="spellEnd"/>
      <w:ins w:id="17" w:author="Niranjan Kumar" w:date="2018-11-23T23:31:00Z">
        <w:r>
          <w:rPr>
            <w:sz w:val="20"/>
            <w:szCs w:val="20"/>
          </w:rPr>
          <w:t>, I</w:t>
        </w:r>
      </w:ins>
      <w:del w:id="18" w:author="Niranjan Kumar" w:date="2018-11-23T23:31:00Z">
        <w:r w:rsidDel="00A35F16">
          <w:rPr>
            <w:sz w:val="20"/>
            <w:szCs w:val="20"/>
          </w:rPr>
          <w:delText xml:space="preserve"> by extensively</w:delText>
        </w:r>
      </w:del>
      <w:r>
        <w:rPr>
          <w:sz w:val="20"/>
          <w:szCs w:val="20"/>
        </w:rPr>
        <w:t xml:space="preserve"> leverag</w:t>
      </w:r>
      <w:ins w:id="19" w:author="Niranjan Kumar" w:date="2018-11-23T23:32:00Z">
        <w:r>
          <w:rPr>
            <w:sz w:val="20"/>
            <w:szCs w:val="20"/>
          </w:rPr>
          <w:t>ed</w:t>
        </w:r>
      </w:ins>
      <w:del w:id="20" w:author="Niranjan Kumar" w:date="2018-11-23T23:32:00Z">
        <w:r w:rsidDel="00A35F16">
          <w:rPr>
            <w:sz w:val="20"/>
            <w:szCs w:val="20"/>
          </w:rPr>
          <w:delText>i</w:delText>
        </w:r>
        <w:r w:rsidDel="00A35F16">
          <w:rPr>
            <w:sz w:val="20"/>
            <w:szCs w:val="20"/>
          </w:rPr>
          <w:delText>n</w:delText>
        </w:r>
      </w:del>
      <w:del w:id="21" w:author="Niranjan Kumar" w:date="2018-11-23T23:31:00Z">
        <w:r w:rsidDel="00A35F16">
          <w:rPr>
            <w:sz w:val="20"/>
            <w:szCs w:val="20"/>
          </w:rPr>
          <w:delText>g</w:delText>
        </w:r>
      </w:del>
      <w:r>
        <w:rPr>
          <w:sz w:val="20"/>
          <w:szCs w:val="20"/>
        </w:rPr>
        <w:t xml:space="preserve"> product analytics too</w:t>
      </w:r>
      <w:r>
        <w:rPr>
          <w:sz w:val="20"/>
          <w:szCs w:val="20"/>
        </w:rPr>
        <w:t xml:space="preserve">ls such as </w:t>
      </w:r>
      <w:proofErr w:type="spellStart"/>
      <w:r>
        <w:rPr>
          <w:sz w:val="20"/>
          <w:szCs w:val="20"/>
        </w:rPr>
        <w:t>Mixpanel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AppSalar</w:t>
      </w:r>
      <w:proofErr w:type="spellEnd"/>
      <w:ins w:id="22" w:author="Niranjan Kumar" w:date="2018-11-23T23:32:00Z">
        <w:r>
          <w:rPr>
            <w:sz w:val="20"/>
            <w:szCs w:val="20"/>
          </w:rPr>
          <w:t xml:space="preserve">, along with </w:t>
        </w:r>
      </w:ins>
      <w:del w:id="23" w:author="Niranjan Kumar" w:date="2018-11-23T23:32:00Z">
        <w:r w:rsidDel="00A35F16">
          <w:rPr>
            <w:sz w:val="20"/>
            <w:szCs w:val="20"/>
          </w:rPr>
          <w:delText xml:space="preserve"> </w:delText>
        </w:r>
        <w:r w:rsidDel="00A35F16">
          <w:rPr>
            <w:sz w:val="20"/>
            <w:szCs w:val="20"/>
          </w:rPr>
          <w:delText xml:space="preserve">and </w:delText>
        </w:r>
      </w:del>
      <w:r>
        <w:rPr>
          <w:sz w:val="20"/>
          <w:szCs w:val="20"/>
        </w:rPr>
        <w:t xml:space="preserve">machine learning algorithms. My understanding of software programming and proficiency with Python data analytics libraries such as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, Panda, and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>-learn has further equipped me in dealing with raw numbers.</w:t>
      </w:r>
      <w:r>
        <w:rPr>
          <w:sz w:val="20"/>
          <w:szCs w:val="20"/>
        </w:rPr>
        <w:br/>
      </w:r>
    </w:p>
    <w:p w14:paraId="4DD05ABF" w14:textId="5C3CE78F" w:rsidR="00582F38" w:rsidRDefault="00A35F16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Sta</w:t>
      </w:r>
      <w:r>
        <w:rPr>
          <w:b/>
          <w:sz w:val="20"/>
          <w:szCs w:val="20"/>
        </w:rPr>
        <w:t>ying close to customers</w:t>
      </w:r>
      <w:r>
        <w:rPr>
          <w:sz w:val="20"/>
          <w:szCs w:val="20"/>
        </w:rPr>
        <w:t xml:space="preserve">: At </w:t>
      </w:r>
      <w:proofErr w:type="spellStart"/>
      <w:r>
        <w:rPr>
          <w:sz w:val="20"/>
          <w:szCs w:val="20"/>
        </w:rPr>
        <w:t>Fitso</w:t>
      </w:r>
      <w:proofErr w:type="spellEnd"/>
      <w:r>
        <w:rPr>
          <w:sz w:val="20"/>
          <w:szCs w:val="20"/>
        </w:rPr>
        <w:t>, during the first 2 months, I interviewed 50+ admins of running and cycling group</w:t>
      </w:r>
      <w:ins w:id="24" w:author="Niranjan Kumar" w:date="2018-11-23T23:32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to understand the solution landscape and </w:t>
      </w:r>
      <w:ins w:id="25" w:author="Niranjan Kumar" w:date="2018-11-23T23:32:00Z">
        <w:r>
          <w:rPr>
            <w:sz w:val="20"/>
            <w:szCs w:val="20"/>
          </w:rPr>
          <w:t xml:space="preserve">their </w:t>
        </w:r>
      </w:ins>
      <w:r>
        <w:rPr>
          <w:sz w:val="20"/>
          <w:szCs w:val="20"/>
        </w:rPr>
        <w:t xml:space="preserve">unmet needs. </w:t>
      </w:r>
      <w:del w:id="26" w:author="Niranjan Kumar" w:date="2018-11-23T23:32:00Z">
        <w:r w:rsidDel="00A35F16">
          <w:rPr>
            <w:sz w:val="20"/>
            <w:szCs w:val="20"/>
          </w:rPr>
          <w:delText>Moreover</w:delText>
        </w:r>
      </w:del>
      <w:ins w:id="27" w:author="Niranjan Kumar" w:date="2018-11-23T23:32:00Z">
        <w:r>
          <w:rPr>
            <w:sz w:val="20"/>
            <w:szCs w:val="20"/>
          </w:rPr>
          <w:t>Further</w:t>
        </w:r>
      </w:ins>
      <w:r>
        <w:rPr>
          <w:sz w:val="20"/>
          <w:szCs w:val="20"/>
        </w:rPr>
        <w:t xml:space="preserve">, </w:t>
      </w:r>
      <w:del w:id="28" w:author="Niranjan Kumar" w:date="2018-11-23T23:32:00Z">
        <w:r w:rsidDel="00A35F16">
          <w:rPr>
            <w:sz w:val="20"/>
            <w:szCs w:val="20"/>
          </w:rPr>
          <w:delText xml:space="preserve">I didn't stop there, and </w:delText>
        </w:r>
      </w:del>
      <w:r>
        <w:rPr>
          <w:sz w:val="20"/>
          <w:szCs w:val="20"/>
        </w:rPr>
        <w:t xml:space="preserve">I tried becoming the ideal user of </w:t>
      </w:r>
      <w:proofErr w:type="spellStart"/>
      <w:r>
        <w:rPr>
          <w:sz w:val="20"/>
          <w:szCs w:val="20"/>
        </w:rPr>
        <w:t>Fitso</w:t>
      </w:r>
      <w:proofErr w:type="spellEnd"/>
      <w:del w:id="29" w:author="Niranjan Kumar" w:date="2018-11-23T23:33:00Z">
        <w:r w:rsidDel="00A35F16">
          <w:rPr>
            <w:sz w:val="20"/>
            <w:szCs w:val="20"/>
          </w:rPr>
          <w:delText>.</w:delText>
        </w:r>
      </w:del>
      <w:r>
        <w:rPr>
          <w:sz w:val="20"/>
          <w:szCs w:val="20"/>
        </w:rPr>
        <w:t xml:space="preserve"> </w:t>
      </w:r>
      <w:del w:id="30" w:author="Niranjan Kumar" w:date="2018-11-23T23:33:00Z">
        <w:r w:rsidDel="00A35F16">
          <w:rPr>
            <w:sz w:val="20"/>
            <w:szCs w:val="20"/>
          </w:rPr>
          <w:delText>From bein</w:delText>
        </w:r>
        <w:r w:rsidDel="00A35F16">
          <w:rPr>
            <w:sz w:val="20"/>
            <w:szCs w:val="20"/>
          </w:rPr>
          <w:delText>g an unfit guy who struggled to run 2 KM, I completed 10+ half marathons to</w:delText>
        </w:r>
      </w:del>
      <w:ins w:id="31" w:author="Niranjan Kumar" w:date="2018-11-23T23:33:00Z">
        <w:r>
          <w:rPr>
            <w:sz w:val="20"/>
            <w:szCs w:val="20"/>
          </w:rPr>
          <w:t>and followed</w:t>
        </w:r>
      </w:ins>
      <w:r>
        <w:rPr>
          <w:sz w:val="20"/>
          <w:szCs w:val="20"/>
        </w:rPr>
        <w:t xml:space="preserve"> </w:t>
      </w:r>
      <w:ins w:id="32" w:author="Niranjan Kumar" w:date="2018-11-23T23:33:00Z">
        <w:r>
          <w:rPr>
            <w:sz w:val="20"/>
            <w:szCs w:val="20"/>
          </w:rPr>
          <w:t xml:space="preserve">the typical fitness routines of our customers to </w:t>
        </w:r>
      </w:ins>
      <w:r>
        <w:rPr>
          <w:sz w:val="20"/>
          <w:szCs w:val="20"/>
        </w:rPr>
        <w:t xml:space="preserve">get into the shoes of </w:t>
      </w:r>
      <w:proofErr w:type="spellStart"/>
      <w:r>
        <w:rPr>
          <w:sz w:val="20"/>
          <w:szCs w:val="20"/>
        </w:rPr>
        <w:t>Fitso</w:t>
      </w:r>
      <w:proofErr w:type="spellEnd"/>
      <w:r>
        <w:rPr>
          <w:sz w:val="20"/>
          <w:szCs w:val="20"/>
        </w:rPr>
        <w:t xml:space="preserve"> </w:t>
      </w:r>
      <w:del w:id="33" w:author="Niranjan Kumar" w:date="2018-11-23T23:33:00Z">
        <w:r w:rsidDel="00A35F16">
          <w:rPr>
            <w:sz w:val="20"/>
            <w:szCs w:val="20"/>
          </w:rPr>
          <w:delText>customers</w:delText>
        </w:r>
      </w:del>
      <w:ins w:id="34" w:author="Niranjan Kumar" w:date="2018-11-23T23:33:00Z">
        <w:r>
          <w:rPr>
            <w:sz w:val="20"/>
            <w:szCs w:val="20"/>
          </w:rPr>
          <w:t>users</w:t>
        </w:r>
      </w:ins>
      <w:r>
        <w:rPr>
          <w:sz w:val="20"/>
          <w:szCs w:val="20"/>
        </w:rPr>
        <w:t>. Without getting outside on the field, I would</w:t>
      </w:r>
      <w:del w:id="35" w:author="Niranjan Kumar" w:date="2018-11-23T23:33:00Z">
        <w:r w:rsidDel="00A35F16">
          <w:rPr>
            <w:sz w:val="20"/>
            <w:szCs w:val="20"/>
          </w:rPr>
          <w:delText>n</w:delText>
        </w:r>
        <w:r w:rsidDel="00A35F16">
          <w:rPr>
            <w:sz w:val="20"/>
            <w:szCs w:val="20"/>
          </w:rPr>
          <w:delText>’</w:delText>
        </w:r>
        <w:r w:rsidDel="00A35F16">
          <w:rPr>
            <w:sz w:val="20"/>
            <w:szCs w:val="20"/>
          </w:rPr>
          <w:delText>t</w:delText>
        </w:r>
      </w:del>
      <w:r>
        <w:rPr>
          <w:sz w:val="20"/>
          <w:szCs w:val="20"/>
        </w:rPr>
        <w:t xml:space="preserve"> have </w:t>
      </w:r>
      <w:ins w:id="36" w:author="Niranjan Kumar" w:date="2018-11-23T23:33:00Z">
        <w:r>
          <w:rPr>
            <w:sz w:val="20"/>
            <w:szCs w:val="20"/>
          </w:rPr>
          <w:t>n</w:t>
        </w:r>
      </w:ins>
      <w:r>
        <w:rPr>
          <w:sz w:val="20"/>
          <w:szCs w:val="20"/>
        </w:rPr>
        <w:t>ever experienced the struggle of dealing with battery drain while running on a trail wi</w:t>
      </w:r>
      <w:r>
        <w:rPr>
          <w:sz w:val="20"/>
          <w:szCs w:val="20"/>
        </w:rPr>
        <w:t>th music on. These experiences helped me optimize the app for features that cu</w:t>
      </w:r>
      <w:del w:id="37" w:author="Niranjan Kumar" w:date="2018-11-23T23:33:00Z">
        <w:r w:rsidDel="00A35F16">
          <w:rPr>
            <w:sz w:val="20"/>
            <w:szCs w:val="20"/>
          </w:rPr>
          <w:delText>t</w:delText>
        </w:r>
      </w:del>
      <w:r>
        <w:rPr>
          <w:sz w:val="20"/>
          <w:szCs w:val="20"/>
        </w:rPr>
        <w:t>s</w:t>
      </w:r>
      <w:ins w:id="38" w:author="Niranjan Kumar" w:date="2018-11-23T23:33:00Z">
        <w:r>
          <w:rPr>
            <w:sz w:val="20"/>
            <w:szCs w:val="20"/>
          </w:rPr>
          <w:t>t</w:t>
        </w:r>
      </w:ins>
      <w:r>
        <w:rPr>
          <w:sz w:val="20"/>
          <w:szCs w:val="20"/>
        </w:rPr>
        <w:t>omer</w:t>
      </w:r>
      <w:ins w:id="39" w:author="Niranjan Kumar" w:date="2018-11-23T23:33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value</w:t>
      </w:r>
      <w:del w:id="40" w:author="Niranjan Kumar" w:date="2018-11-23T23:33:00Z">
        <w:r w:rsidDel="00A35F16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4D3627B4" w14:textId="7699C311" w:rsidR="00582F38" w:rsidRDefault="00A35F16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Focus on strategic goals</w:t>
      </w:r>
      <w:r>
        <w:rPr>
          <w:sz w:val="20"/>
          <w:szCs w:val="20"/>
        </w:rPr>
        <w:t>: Having worked in strategy consulting, my approach to product management has always been based on leveraging customer feedback, research,</w:t>
      </w:r>
      <w:r>
        <w:rPr>
          <w:sz w:val="20"/>
          <w:szCs w:val="20"/>
        </w:rPr>
        <w:t xml:space="preserve"> data, and industry trend</w:t>
      </w:r>
      <w:ins w:id="41" w:author="Niranjan Kumar" w:date="2018-11-23T23:34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to prioritize for long-term success. My focus on the right metric</w:t>
      </w:r>
      <w:ins w:id="42" w:author="Niranjan Kumar" w:date="2018-11-23T23:34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ha</w:t>
      </w:r>
      <w:ins w:id="43" w:author="Niranjan Kumar" w:date="2018-11-23T23:34:00Z">
        <w:r>
          <w:rPr>
            <w:sz w:val="20"/>
            <w:szCs w:val="20"/>
          </w:rPr>
          <w:t>ve</w:t>
        </w:r>
      </w:ins>
      <w:del w:id="44" w:author="Niranjan Kumar" w:date="2018-11-23T23:34:00Z">
        <w:r w:rsidDel="00A35F16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 helped me in aligning engineering, design, marketing and founding team</w:t>
      </w:r>
      <w:ins w:id="45" w:author="Niranjan Kumar" w:date="2018-11-23T23:34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on</w:t>
      </w:r>
      <w:ins w:id="46" w:author="Niranjan Kumar" w:date="2018-11-23T23:34:00Z">
        <w:r>
          <w:rPr>
            <w:sz w:val="20"/>
            <w:szCs w:val="20"/>
          </w:rPr>
          <w:t xml:space="preserve"> a</w:t>
        </w:r>
      </w:ins>
      <w:r>
        <w:rPr>
          <w:sz w:val="20"/>
          <w:szCs w:val="20"/>
        </w:rPr>
        <w:t xml:space="preserve"> single product vision, which I believe is crucial in product management.  </w:t>
      </w:r>
    </w:p>
    <w:p w14:paraId="319E07D2" w14:textId="777DE714" w:rsidR="00582F38" w:rsidRDefault="00A35F16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br/>
        <w:t>After spea</w:t>
      </w:r>
      <w:r>
        <w:rPr>
          <w:sz w:val="20"/>
          <w:szCs w:val="20"/>
        </w:rPr>
        <w:t>king to (</w:t>
      </w:r>
      <w:r>
        <w:rPr>
          <w:i/>
          <w:color w:val="FF0000"/>
          <w:sz w:val="20"/>
          <w:szCs w:val="20"/>
        </w:rPr>
        <w:t>X about Machine learning and …….</w:t>
      </w:r>
      <w:r>
        <w:rPr>
          <w:sz w:val="20"/>
          <w:szCs w:val="20"/>
        </w:rPr>
        <w:t xml:space="preserve">),  I am convinced that </w:t>
      </w:r>
      <w:r>
        <w:rPr>
          <w:b/>
          <w:color w:val="FF0000"/>
          <w:sz w:val="20"/>
          <w:szCs w:val="20"/>
        </w:rPr>
        <w:t>Company X</w:t>
      </w:r>
      <w:r>
        <w:rPr>
          <w:sz w:val="20"/>
          <w:szCs w:val="20"/>
        </w:rPr>
        <w:t xml:space="preserve"> would be the perfect place for me to satiate my  quest  for  innovation  excellence</w:t>
      </w:r>
      <w:ins w:id="47" w:author="Niranjan Kumar" w:date="2018-11-23T23:34:00Z">
        <w:r>
          <w:rPr>
            <w:sz w:val="20"/>
            <w:szCs w:val="20"/>
          </w:rPr>
          <w:t>, allowing me to</w:t>
        </w:r>
      </w:ins>
      <w:del w:id="48" w:author="Niranjan Kumar" w:date="2018-11-23T23:34:00Z">
        <w:r w:rsidDel="00A35F16">
          <w:rPr>
            <w:sz w:val="20"/>
            <w:szCs w:val="20"/>
          </w:rPr>
          <w:delText xml:space="preserve">  and  being</w:delText>
        </w:r>
      </w:del>
      <w:ins w:id="49" w:author="Niranjan Kumar" w:date="2018-11-23T23:34:00Z">
        <w:r>
          <w:rPr>
            <w:sz w:val="20"/>
            <w:szCs w:val="20"/>
          </w:rPr>
          <w:t xml:space="preserve"> be</w:t>
        </w:r>
      </w:ins>
      <w:r>
        <w:rPr>
          <w:sz w:val="20"/>
          <w:szCs w:val="20"/>
        </w:rPr>
        <w:t xml:space="preserve">  at  the  forefront  of technology.</w:t>
      </w:r>
    </w:p>
    <w:p w14:paraId="169EDE8E" w14:textId="77777777" w:rsidR="00582F38" w:rsidRDefault="00582F38">
      <w:pPr>
        <w:contextualSpacing w:val="0"/>
        <w:rPr>
          <w:sz w:val="20"/>
          <w:szCs w:val="20"/>
        </w:rPr>
      </w:pPr>
    </w:p>
    <w:p w14:paraId="67CCAA33" w14:textId="77777777" w:rsidR="00582F38" w:rsidRDefault="00A35F16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Regards,</w:t>
      </w:r>
    </w:p>
    <w:p w14:paraId="31AA64B5" w14:textId="77777777" w:rsidR="00582F38" w:rsidRDefault="00A35F16">
      <w:pPr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Ajitesh</w:t>
      </w:r>
      <w:proofErr w:type="spellEnd"/>
      <w:r>
        <w:rPr>
          <w:sz w:val="20"/>
          <w:szCs w:val="20"/>
        </w:rPr>
        <w:br/>
      </w:r>
    </w:p>
    <w:p w14:paraId="70E64918" w14:textId="77777777" w:rsidR="00582F38" w:rsidRDefault="00582F38">
      <w:pPr>
        <w:contextualSpacing w:val="0"/>
      </w:pPr>
    </w:p>
    <w:p w14:paraId="4D8F19A6" w14:textId="77777777" w:rsidR="00582F38" w:rsidRDefault="00582F38">
      <w:pPr>
        <w:contextualSpacing w:val="0"/>
      </w:pPr>
    </w:p>
    <w:p w14:paraId="05D7DFEE" w14:textId="77777777" w:rsidR="00582F38" w:rsidRDefault="00582F38">
      <w:pPr>
        <w:contextualSpacing w:val="0"/>
      </w:pPr>
    </w:p>
    <w:p w14:paraId="45B67325" w14:textId="77777777" w:rsidR="00582F38" w:rsidRDefault="00582F38">
      <w:pPr>
        <w:contextualSpacing w:val="0"/>
      </w:pPr>
    </w:p>
    <w:p w14:paraId="036C2970" w14:textId="77777777" w:rsidR="00582F38" w:rsidRDefault="00582F38">
      <w:pPr>
        <w:contextualSpacing w:val="0"/>
      </w:pPr>
    </w:p>
    <w:p w14:paraId="677E5CBE" w14:textId="77777777" w:rsidR="00582F38" w:rsidRDefault="00582F38">
      <w:pPr>
        <w:contextualSpacing w:val="0"/>
      </w:pPr>
    </w:p>
    <w:p w14:paraId="75B8C18F" w14:textId="77777777" w:rsidR="00582F38" w:rsidRDefault="00582F38">
      <w:pPr>
        <w:contextualSpacing w:val="0"/>
      </w:pPr>
    </w:p>
    <w:p w14:paraId="4BE6714D" w14:textId="77777777" w:rsidR="00582F38" w:rsidRDefault="00582F38">
      <w:pPr>
        <w:contextualSpacing w:val="0"/>
      </w:pPr>
    </w:p>
    <w:p w14:paraId="6295759B" w14:textId="77777777" w:rsidR="00582F38" w:rsidRDefault="00582F38">
      <w:pPr>
        <w:contextualSpacing w:val="0"/>
      </w:pPr>
    </w:p>
    <w:p w14:paraId="1ACDA4F6" w14:textId="77777777" w:rsidR="00582F38" w:rsidRDefault="00582F38">
      <w:pPr>
        <w:contextualSpacing w:val="0"/>
      </w:pPr>
    </w:p>
    <w:p w14:paraId="5E3E2930" w14:textId="77777777" w:rsidR="00582F38" w:rsidRDefault="00582F38">
      <w:pPr>
        <w:contextualSpacing w:val="0"/>
      </w:pPr>
    </w:p>
    <w:p w14:paraId="11BEFCA5" w14:textId="77777777" w:rsidR="00582F38" w:rsidRDefault="00582F38">
      <w:pPr>
        <w:contextualSpacing w:val="0"/>
      </w:pPr>
    </w:p>
    <w:p w14:paraId="66EEF020" w14:textId="77777777" w:rsidR="00582F38" w:rsidRDefault="00582F38">
      <w:pPr>
        <w:contextualSpacing w:val="0"/>
      </w:pPr>
    </w:p>
    <w:p w14:paraId="777EDF94" w14:textId="77777777" w:rsidR="00582F38" w:rsidRDefault="00582F38">
      <w:pPr>
        <w:contextualSpacing w:val="0"/>
      </w:pPr>
    </w:p>
    <w:p w14:paraId="59541671" w14:textId="77777777" w:rsidR="00582F38" w:rsidRDefault="00582F38">
      <w:pPr>
        <w:contextualSpacing w:val="0"/>
      </w:pPr>
    </w:p>
    <w:p w14:paraId="09EDD9A0" w14:textId="77777777" w:rsidR="00582F38" w:rsidRDefault="00582F38">
      <w:pPr>
        <w:contextualSpacing w:val="0"/>
      </w:pPr>
    </w:p>
    <w:p w14:paraId="04C28A2C" w14:textId="77777777" w:rsidR="00582F38" w:rsidRDefault="00582F38">
      <w:pPr>
        <w:contextualSpacing w:val="0"/>
      </w:pPr>
    </w:p>
    <w:p w14:paraId="363B728E" w14:textId="77777777" w:rsidR="00582F38" w:rsidRDefault="00582F38">
      <w:pPr>
        <w:contextualSpacing w:val="0"/>
      </w:pPr>
    </w:p>
    <w:p w14:paraId="21A690BF" w14:textId="77777777" w:rsidR="00582F38" w:rsidRDefault="00582F38">
      <w:pPr>
        <w:contextualSpacing w:val="0"/>
      </w:pPr>
    </w:p>
    <w:p w14:paraId="0E0BBD17" w14:textId="77777777" w:rsidR="00582F38" w:rsidRDefault="00582F38">
      <w:pPr>
        <w:contextualSpacing w:val="0"/>
      </w:pPr>
    </w:p>
    <w:p w14:paraId="7361DCB1" w14:textId="77777777" w:rsidR="00582F38" w:rsidRDefault="00582F38">
      <w:pPr>
        <w:contextualSpacing w:val="0"/>
      </w:pPr>
    </w:p>
    <w:p w14:paraId="0C5C5B21" w14:textId="77777777" w:rsidR="00582F38" w:rsidRDefault="00582F38">
      <w:pPr>
        <w:contextualSpacing w:val="0"/>
      </w:pPr>
    </w:p>
    <w:p w14:paraId="4E20B8F6" w14:textId="77777777" w:rsidR="00582F38" w:rsidRDefault="00582F38">
      <w:pPr>
        <w:contextualSpacing w:val="0"/>
      </w:pPr>
    </w:p>
    <w:p w14:paraId="58648324" w14:textId="77777777" w:rsidR="00582F38" w:rsidRDefault="00582F38">
      <w:pPr>
        <w:contextualSpacing w:val="0"/>
      </w:pPr>
    </w:p>
    <w:p w14:paraId="2307EAC0" w14:textId="77777777" w:rsidR="00582F38" w:rsidRDefault="00582F38">
      <w:pPr>
        <w:contextualSpacing w:val="0"/>
      </w:pPr>
    </w:p>
    <w:p w14:paraId="01C58618" w14:textId="77777777" w:rsidR="00582F38" w:rsidRDefault="00582F38">
      <w:pPr>
        <w:contextualSpacing w:val="0"/>
      </w:pPr>
    </w:p>
    <w:p w14:paraId="11B5FEFE" w14:textId="77777777" w:rsidR="00582F38" w:rsidRDefault="00582F38">
      <w:pPr>
        <w:contextualSpacing w:val="0"/>
      </w:pPr>
    </w:p>
    <w:p w14:paraId="0E041991" w14:textId="77777777" w:rsidR="00582F38" w:rsidRDefault="00582F38">
      <w:pPr>
        <w:contextualSpacing w:val="0"/>
      </w:pPr>
    </w:p>
    <w:p w14:paraId="4E557823" w14:textId="77777777" w:rsidR="00582F38" w:rsidRDefault="00582F38">
      <w:pPr>
        <w:contextualSpacing w:val="0"/>
      </w:pPr>
    </w:p>
    <w:p w14:paraId="3FEEB3DA" w14:textId="77777777" w:rsidR="00582F38" w:rsidRDefault="00582F38">
      <w:pPr>
        <w:contextualSpacing w:val="0"/>
      </w:pPr>
    </w:p>
    <w:p w14:paraId="43768391" w14:textId="77777777" w:rsidR="00582F38" w:rsidRDefault="00582F38">
      <w:pPr>
        <w:contextualSpacing w:val="0"/>
      </w:pPr>
    </w:p>
    <w:p w14:paraId="34A2358E" w14:textId="77777777" w:rsidR="00582F38" w:rsidRDefault="00582F38">
      <w:pPr>
        <w:contextualSpacing w:val="0"/>
      </w:pPr>
    </w:p>
    <w:p w14:paraId="4DED674B" w14:textId="77777777" w:rsidR="00582F38" w:rsidRDefault="00582F38">
      <w:pPr>
        <w:contextualSpacing w:val="0"/>
      </w:pPr>
    </w:p>
    <w:p w14:paraId="27A098DD" w14:textId="77777777" w:rsidR="00582F38" w:rsidRDefault="00582F38">
      <w:pPr>
        <w:contextualSpacing w:val="0"/>
      </w:pPr>
    </w:p>
    <w:p w14:paraId="57153059" w14:textId="77777777" w:rsidR="00582F38" w:rsidRDefault="00582F38">
      <w:pPr>
        <w:contextualSpacing w:val="0"/>
      </w:pPr>
    </w:p>
    <w:p w14:paraId="62ECACE8" w14:textId="77777777" w:rsidR="00582F38" w:rsidRDefault="00582F38">
      <w:pPr>
        <w:contextualSpacing w:val="0"/>
      </w:pPr>
    </w:p>
    <w:p w14:paraId="2CB233AC" w14:textId="77777777" w:rsidR="00582F38" w:rsidRDefault="00582F38">
      <w:pPr>
        <w:contextualSpacing w:val="0"/>
      </w:pPr>
    </w:p>
    <w:p w14:paraId="4B751CD5" w14:textId="77777777" w:rsidR="00582F38" w:rsidRDefault="00582F38">
      <w:pPr>
        <w:contextualSpacing w:val="0"/>
      </w:pPr>
    </w:p>
    <w:p w14:paraId="66DFFEEE" w14:textId="77777777" w:rsidR="00582F38" w:rsidRDefault="00582F38">
      <w:pPr>
        <w:contextualSpacing w:val="0"/>
      </w:pPr>
    </w:p>
    <w:p w14:paraId="3A43CB5A" w14:textId="77777777" w:rsidR="00582F38" w:rsidRDefault="00582F38">
      <w:pPr>
        <w:contextualSpacing w:val="0"/>
      </w:pPr>
    </w:p>
    <w:p w14:paraId="55DCFBD5" w14:textId="77777777" w:rsidR="00582F38" w:rsidRDefault="00582F38">
      <w:pPr>
        <w:contextualSpacing w:val="0"/>
      </w:pPr>
    </w:p>
    <w:p w14:paraId="19B606CE" w14:textId="77777777" w:rsidR="00582F38" w:rsidRDefault="00582F38">
      <w:pPr>
        <w:contextualSpacing w:val="0"/>
      </w:pPr>
    </w:p>
    <w:p w14:paraId="772FB9F1" w14:textId="77777777" w:rsidR="00582F38" w:rsidRDefault="00582F38">
      <w:pPr>
        <w:contextualSpacing w:val="0"/>
      </w:pPr>
    </w:p>
    <w:p w14:paraId="7CFD39B9" w14:textId="77777777" w:rsidR="00582F38" w:rsidRDefault="00582F38">
      <w:pPr>
        <w:contextualSpacing w:val="0"/>
      </w:pPr>
    </w:p>
    <w:p w14:paraId="199C730F" w14:textId="77777777" w:rsidR="00582F38" w:rsidRDefault="00582F38">
      <w:pPr>
        <w:contextualSpacing w:val="0"/>
      </w:pPr>
    </w:p>
    <w:p w14:paraId="21F6BBE0" w14:textId="77777777" w:rsidR="00582F38" w:rsidRDefault="00A35F16">
      <w:pPr>
        <w:contextualSpacing w:val="0"/>
      </w:pPr>
      <w:r>
        <w:t>Passion for technology and analytics</w:t>
      </w:r>
    </w:p>
    <w:p w14:paraId="11924769" w14:textId="77777777" w:rsidR="00582F38" w:rsidRDefault="00582F38">
      <w:pPr>
        <w:contextualSpacing w:val="0"/>
      </w:pPr>
    </w:p>
    <w:p w14:paraId="33CA421D" w14:textId="77777777" w:rsidR="00582F38" w:rsidRDefault="00A35F16">
      <w:pPr>
        <w:contextualSpacing w:val="0"/>
      </w:pPr>
      <w:r>
        <w:t xml:space="preserve">Data obsession: Right from </w:t>
      </w:r>
      <w:proofErr w:type="spellStart"/>
      <w:r>
        <w:t>creatining</w:t>
      </w:r>
      <w:proofErr w:type="spellEnd"/>
      <w:r>
        <w:t xml:space="preserve"> </w:t>
      </w:r>
      <w:proofErr w:type="spellStart"/>
      <w:r>
        <w:t>coputation</w:t>
      </w:r>
      <w:proofErr w:type="spellEnd"/>
      <w:r>
        <w:t xml:space="preserve"> simulation of </w:t>
      </w:r>
      <w:proofErr w:type="spellStart"/>
      <w:r>
        <w:t>realife</w:t>
      </w:r>
      <w:proofErr w:type="spellEnd"/>
      <w:r>
        <w:t xml:space="preserve"> </w:t>
      </w:r>
      <w:proofErr w:type="spellStart"/>
      <w:r>
        <w:t>provcess</w:t>
      </w:r>
      <w:proofErr w:type="spellEnd"/>
      <w:r>
        <w:t xml:space="preserve"> during my </w:t>
      </w:r>
      <w:proofErr w:type="spellStart"/>
      <w:r>
        <w:t>undergradate</w:t>
      </w:r>
      <w:proofErr w:type="spellEnd"/>
      <w:r>
        <w:t xml:space="preserve"> to </w:t>
      </w:r>
      <w:proofErr w:type="spellStart"/>
      <w:r>
        <w:t>perofmring</w:t>
      </w:r>
      <w:proofErr w:type="spellEnd"/>
      <w:r>
        <w:t xml:space="preserve"> insightful analysis on client’s data during </w:t>
      </w:r>
      <w:proofErr w:type="spellStart"/>
      <w:r>
        <w:t>consylting</w:t>
      </w:r>
      <w:proofErr w:type="spellEnd"/>
      <w:r>
        <w:t xml:space="preserve"> to using extensively </w:t>
      </w:r>
      <w:proofErr w:type="spellStart"/>
      <w:r>
        <w:t>levarging</w:t>
      </w:r>
      <w:proofErr w:type="spellEnd"/>
      <w:r>
        <w:t xml:space="preserve"> deep user analytics including third-party tools such </w:t>
      </w:r>
      <w:r>
        <w:t xml:space="preserve">as </w:t>
      </w:r>
      <w:proofErr w:type="spellStart"/>
      <w:r>
        <w:t>Mixpanel</w:t>
      </w:r>
      <w:proofErr w:type="spellEnd"/>
      <w:r>
        <w:t xml:space="preserve"> and </w:t>
      </w:r>
      <w:proofErr w:type="spellStart"/>
      <w:r>
        <w:t>AppSalar</w:t>
      </w:r>
      <w:proofErr w:type="spellEnd"/>
      <w:r>
        <w:t xml:space="preserve"> and machine learning algorithms in developing the app, </w:t>
      </w:r>
      <w:proofErr w:type="spellStart"/>
      <w:r>
        <w:t>Analtics</w:t>
      </w:r>
      <w:proofErr w:type="spellEnd"/>
      <w:r>
        <w:t xml:space="preserve"> has always been my strength. My understanding of software </w:t>
      </w:r>
      <w:proofErr w:type="spellStart"/>
      <w:r>
        <w:t>progarmming</w:t>
      </w:r>
      <w:proofErr w:type="spellEnd"/>
      <w:r>
        <w:t xml:space="preserve"> and </w:t>
      </w:r>
      <w:proofErr w:type="spellStart"/>
      <w:r>
        <w:t>proficney</w:t>
      </w:r>
      <w:proofErr w:type="spellEnd"/>
      <w:r>
        <w:t xml:space="preserve"> with Python data analytics </w:t>
      </w:r>
      <w:r>
        <w:lastRenderedPageBreak/>
        <w:t xml:space="preserve">libraries such as </w:t>
      </w:r>
      <w:proofErr w:type="spellStart"/>
      <w:r>
        <w:t>Numpy</w:t>
      </w:r>
      <w:proofErr w:type="spellEnd"/>
      <w:r>
        <w:t xml:space="preserve">, Panda, </w:t>
      </w:r>
      <w:proofErr w:type="spellStart"/>
      <w:r>
        <w:t>Sklearn</w:t>
      </w:r>
      <w:proofErr w:type="spellEnd"/>
      <w:r>
        <w:t xml:space="preserve">, and </w:t>
      </w:r>
      <w:proofErr w:type="spellStart"/>
      <w:r>
        <w:t>Matplotlib</w:t>
      </w:r>
      <w:proofErr w:type="spellEnd"/>
      <w:r>
        <w:t xml:space="preserve"> </w:t>
      </w:r>
      <w:r>
        <w:t xml:space="preserve">has helped me use data for both deduction and prediction. </w:t>
      </w:r>
    </w:p>
    <w:p w14:paraId="71572A80" w14:textId="77777777" w:rsidR="00582F38" w:rsidRDefault="00582F38">
      <w:pPr>
        <w:contextualSpacing w:val="0"/>
      </w:pPr>
    </w:p>
    <w:p w14:paraId="380653C8" w14:textId="77777777" w:rsidR="00582F38" w:rsidRDefault="00A35F16">
      <w:pPr>
        <w:contextualSpacing w:val="0"/>
      </w:pPr>
      <w:r>
        <w:t xml:space="preserve">Staying close to </w:t>
      </w:r>
      <w:proofErr w:type="spellStart"/>
      <w:r>
        <w:t>cutsomer</w:t>
      </w:r>
      <w:proofErr w:type="spellEnd"/>
      <w:r>
        <w:t xml:space="preserve">: At </w:t>
      </w:r>
      <w:proofErr w:type="spellStart"/>
      <w:r>
        <w:t>Fitso</w:t>
      </w:r>
      <w:proofErr w:type="spellEnd"/>
      <w:r>
        <w:t xml:space="preserve">, during the first 2 months I </w:t>
      </w:r>
      <w:proofErr w:type="spellStart"/>
      <w:r>
        <w:t>interviwed</w:t>
      </w:r>
      <w:proofErr w:type="spellEnd"/>
      <w:r>
        <w:t xml:space="preserve"> 50+ admins of running and cycling group to </w:t>
      </w:r>
      <w:proofErr w:type="spellStart"/>
      <w:r>
        <w:t>underdatand</w:t>
      </w:r>
      <w:proofErr w:type="spellEnd"/>
      <w:r>
        <w:t xml:space="preserve"> the solution landscape and unmet needs. However, I </w:t>
      </w:r>
      <w:proofErr w:type="spellStart"/>
      <w:r>
        <w:t>didn;t</w:t>
      </w:r>
      <w:proofErr w:type="spellEnd"/>
      <w:r>
        <w:t xml:space="preserve"> stop </w:t>
      </w:r>
      <w:proofErr w:type="spellStart"/>
      <w:r>
        <w:t>th</w:t>
      </w:r>
      <w:r>
        <w:t>eir</w:t>
      </w:r>
      <w:proofErr w:type="spellEnd"/>
      <w:r>
        <w:t xml:space="preserve">, and I tried becoming the best user of my product. From being a unfit guy who struggled to run 2 KM, I completed 10+ </w:t>
      </w:r>
      <w:proofErr w:type="spellStart"/>
      <w:r>
        <w:t>halfmarathons</w:t>
      </w:r>
      <w:proofErr w:type="spellEnd"/>
      <w:r>
        <w:t xml:space="preserve"> to get into the shoes of </w:t>
      </w:r>
      <w:proofErr w:type="spellStart"/>
      <w:r>
        <w:t>Fitso</w:t>
      </w:r>
      <w:proofErr w:type="spellEnd"/>
      <w:r>
        <w:t xml:space="preserve"> </w:t>
      </w:r>
      <w:proofErr w:type="spellStart"/>
      <w:r>
        <w:t>cutsomers</w:t>
      </w:r>
      <w:proofErr w:type="spellEnd"/>
      <w:r>
        <w:t xml:space="preserve">. With getting outside and </w:t>
      </w:r>
      <w:proofErr w:type="spellStart"/>
      <w:r>
        <w:t>expeiencing</w:t>
      </w:r>
      <w:proofErr w:type="spellEnd"/>
      <w:r>
        <w:t xml:space="preserve"> battering drain while doing trail running </w:t>
      </w:r>
      <w:r>
        <w:t xml:space="preserve">and listening to music is something I would not have </w:t>
      </w:r>
      <w:proofErr w:type="spellStart"/>
      <w:r>
        <w:t>optimised</w:t>
      </w:r>
      <w:proofErr w:type="spellEnd"/>
      <w:r>
        <w:t xml:space="preserve"> our app for without experience it. This heled me </w:t>
      </w:r>
      <w:proofErr w:type="spellStart"/>
      <w:r>
        <w:t>opmtise</w:t>
      </w:r>
      <w:proofErr w:type="spellEnd"/>
      <w:r>
        <w:t xml:space="preserve"> app for battery consumption, app size, and low internet bandwidth, which </w:t>
      </w:r>
      <w:proofErr w:type="spellStart"/>
      <w:r>
        <w:t>heped</w:t>
      </w:r>
      <w:proofErr w:type="spellEnd"/>
      <w:r>
        <w:t xml:space="preserve"> us secure Editor’s Choice Award from Google. </w:t>
      </w:r>
    </w:p>
    <w:p w14:paraId="65C8ED0E" w14:textId="77777777" w:rsidR="00582F38" w:rsidRDefault="00582F38">
      <w:pPr>
        <w:contextualSpacing w:val="0"/>
      </w:pPr>
    </w:p>
    <w:p w14:paraId="683B2446" w14:textId="77777777" w:rsidR="00582F38" w:rsidRDefault="00A35F16">
      <w:pPr>
        <w:contextualSpacing w:val="0"/>
      </w:pPr>
      <w:r>
        <w:t xml:space="preserve">Focus on </w:t>
      </w:r>
      <w:proofErr w:type="spellStart"/>
      <w:r>
        <w:t>s</w:t>
      </w:r>
      <w:r>
        <w:t>traegic</w:t>
      </w:r>
      <w:proofErr w:type="spellEnd"/>
      <w:r>
        <w:t xml:space="preserve"> goals: Having </w:t>
      </w:r>
      <w:proofErr w:type="spellStart"/>
      <w:r>
        <w:t>worke</w:t>
      </w:r>
      <w:proofErr w:type="spellEnd"/>
      <w:r>
        <w:t xml:space="preserve"> in </w:t>
      </w:r>
      <w:proofErr w:type="spellStart"/>
      <w:r>
        <w:t>stratgey</w:t>
      </w:r>
      <w:proofErr w:type="spellEnd"/>
      <w:r>
        <w:t xml:space="preserve"> consulting, my approach to product management has </w:t>
      </w:r>
      <w:proofErr w:type="spellStart"/>
      <w:r>
        <w:t>alway</w:t>
      </w:r>
      <w:proofErr w:type="spellEnd"/>
      <w:r>
        <w:t xml:space="preserve"> been based </w:t>
      </w:r>
      <w:proofErr w:type="spellStart"/>
      <w:r>
        <w:t>onn</w:t>
      </w:r>
      <w:proofErr w:type="spellEnd"/>
      <w:r>
        <w:t xml:space="preserve"> </w:t>
      </w:r>
      <w:proofErr w:type="spellStart"/>
      <w:r>
        <w:t>leveraing</w:t>
      </w:r>
      <w:proofErr w:type="spellEnd"/>
      <w:r>
        <w:t xml:space="preserve"> </w:t>
      </w:r>
      <w:proofErr w:type="spellStart"/>
      <w:r>
        <w:t>cutsomer</w:t>
      </w:r>
      <w:proofErr w:type="spellEnd"/>
      <w:r>
        <w:t xml:space="preserve"> feedback, </w:t>
      </w:r>
      <w:proofErr w:type="spellStart"/>
      <w:r>
        <w:t>resrach</w:t>
      </w:r>
      <w:proofErr w:type="spellEnd"/>
      <w:r>
        <w:t xml:space="preserve">, data, and industry trend to </w:t>
      </w:r>
      <w:proofErr w:type="spellStart"/>
      <w:r>
        <w:t>priotside</w:t>
      </w:r>
      <w:proofErr w:type="spellEnd"/>
      <w:r>
        <w:t xml:space="preserve"> for long term success. Clear business direction and focus on right me</w:t>
      </w:r>
      <w:r>
        <w:t xml:space="preserve">tric has helped in aligning </w:t>
      </w:r>
      <w:proofErr w:type="spellStart"/>
      <w:r>
        <w:t>enginering</w:t>
      </w:r>
      <w:proofErr w:type="spellEnd"/>
      <w:r>
        <w:t xml:space="preserve">, design, </w:t>
      </w:r>
      <w:proofErr w:type="spellStart"/>
      <w:r>
        <w:t>markeig</w:t>
      </w:r>
      <w:proofErr w:type="spellEnd"/>
      <w:r>
        <w:t xml:space="preserve"> and founding team on single product vision. </w:t>
      </w:r>
    </w:p>
    <w:p w14:paraId="3FEB8ABD" w14:textId="77777777" w:rsidR="00582F38" w:rsidRDefault="00582F38">
      <w:pPr>
        <w:contextualSpacing w:val="0"/>
      </w:pPr>
    </w:p>
    <w:p w14:paraId="4A36516C" w14:textId="77777777" w:rsidR="00582F38" w:rsidRDefault="00582F38">
      <w:pPr>
        <w:contextualSpacing w:val="0"/>
      </w:pPr>
    </w:p>
    <w:p w14:paraId="20DE7121" w14:textId="77777777" w:rsidR="00582F38" w:rsidRDefault="00A35F16">
      <w:pPr>
        <w:contextualSpacing w:val="0"/>
      </w:pPr>
      <w:proofErr w:type="spellStart"/>
      <w:r>
        <w:t>Focusiing</w:t>
      </w:r>
      <w:proofErr w:type="spellEnd"/>
      <w:r>
        <w:t xml:space="preserve"> on the right metric has helped me aligning </w:t>
      </w:r>
      <w:proofErr w:type="spellStart"/>
      <w:r>
        <w:t>engieering</w:t>
      </w:r>
      <w:proofErr w:type="spellEnd"/>
      <w:r>
        <w:t xml:space="preserve">, design and marketing team.  </w:t>
      </w:r>
    </w:p>
    <w:p w14:paraId="10A6D11D" w14:textId="77777777" w:rsidR="00582F38" w:rsidRDefault="00582F38">
      <w:pPr>
        <w:contextualSpacing w:val="0"/>
      </w:pPr>
    </w:p>
    <w:p w14:paraId="6AB0FC01" w14:textId="77777777" w:rsidR="00582F38" w:rsidRDefault="00582F38">
      <w:pPr>
        <w:contextualSpacing w:val="0"/>
      </w:pPr>
    </w:p>
    <w:p w14:paraId="22C0B497" w14:textId="77777777" w:rsidR="00582F38" w:rsidRDefault="00A35F16">
      <w:pPr>
        <w:contextualSpacing w:val="0"/>
      </w:pPr>
      <w:r>
        <w:t xml:space="preserve">At </w:t>
      </w:r>
      <w:proofErr w:type="spellStart"/>
      <w:r>
        <w:t>Fitso</w:t>
      </w:r>
      <w:proofErr w:type="spellEnd"/>
      <w:r>
        <w:t xml:space="preserve">, my focus on </w:t>
      </w:r>
      <w:proofErr w:type="spellStart"/>
      <w:r>
        <w:t>stragic</w:t>
      </w:r>
      <w:proofErr w:type="spellEnd"/>
      <w:r>
        <w:t xml:space="preserve"> metrics and ruthless </w:t>
      </w:r>
      <w:proofErr w:type="spellStart"/>
      <w:r>
        <w:t>prioti</w:t>
      </w:r>
      <w:r>
        <w:t>sation</w:t>
      </w:r>
      <w:proofErr w:type="spellEnd"/>
      <w:r>
        <w:t xml:space="preserve"> to </w:t>
      </w:r>
      <w:proofErr w:type="spellStart"/>
      <w:r>
        <w:t>optimise</w:t>
      </w:r>
      <w:proofErr w:type="spellEnd"/>
      <w:r>
        <w:t xml:space="preserve"> for it helped in aligning engineering, design, and </w:t>
      </w:r>
      <w:proofErr w:type="spellStart"/>
      <w:r>
        <w:t>makrteing</w:t>
      </w:r>
      <w:proofErr w:type="spellEnd"/>
      <w:r>
        <w:t xml:space="preserve"> </w:t>
      </w:r>
    </w:p>
    <w:p w14:paraId="55DCD2DB" w14:textId="77777777" w:rsidR="00582F38" w:rsidRDefault="00A35F16">
      <w:pPr>
        <w:contextualSpacing w:val="0"/>
      </w:pPr>
      <w:r>
        <w:t xml:space="preserve"> </w:t>
      </w:r>
    </w:p>
    <w:p w14:paraId="1391F8C6" w14:textId="77777777" w:rsidR="00582F38" w:rsidRDefault="00582F38">
      <w:pPr>
        <w:contextualSpacing w:val="0"/>
      </w:pPr>
    </w:p>
    <w:p w14:paraId="620175E8" w14:textId="77777777" w:rsidR="00582F38" w:rsidRDefault="00582F38">
      <w:pPr>
        <w:contextualSpacing w:val="0"/>
      </w:pPr>
    </w:p>
    <w:p w14:paraId="6D15250A" w14:textId="77777777" w:rsidR="00582F38" w:rsidRDefault="00A35F16">
      <w:pPr>
        <w:contextualSpacing w:val="0"/>
      </w:pPr>
      <w:proofErr w:type="spellStart"/>
      <w:r>
        <w:t>Proficieny</w:t>
      </w:r>
      <w:proofErr w:type="spellEnd"/>
      <w:r>
        <w:t xml:space="preserve"> in data analytics (tech skills): </w:t>
      </w:r>
    </w:p>
    <w:p w14:paraId="5F3ACFB7" w14:textId="77777777" w:rsidR="00582F38" w:rsidRDefault="00A35F16">
      <w:pPr>
        <w:numPr>
          <w:ilvl w:val="0"/>
          <w:numId w:val="3"/>
        </w:numPr>
      </w:pPr>
      <w:r>
        <w:t xml:space="preserve">Projects: </w:t>
      </w:r>
      <w:proofErr w:type="spellStart"/>
      <w:r>
        <w:t>Btech</w:t>
      </w:r>
      <w:proofErr w:type="spellEnd"/>
      <w:r>
        <w:t xml:space="preserve"> </w:t>
      </w:r>
      <w:proofErr w:type="spellStart"/>
      <w:r>
        <w:t>projec</w:t>
      </w:r>
      <w:proofErr w:type="spellEnd"/>
      <w:r>
        <w:t xml:space="preserve"> - Numerical computation model a non-linear </w:t>
      </w:r>
      <w:proofErr w:type="spellStart"/>
      <w:r>
        <w:t>behavioru</w:t>
      </w:r>
      <w:proofErr w:type="spellEnd"/>
      <w:r>
        <w:t xml:space="preserve">  </w:t>
      </w:r>
    </w:p>
    <w:p w14:paraId="6E3F8CA6" w14:textId="77777777" w:rsidR="00582F38" w:rsidRDefault="00A35F16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Setting up tools such as </w:t>
      </w:r>
      <w:proofErr w:type="spellStart"/>
      <w:r>
        <w:rPr>
          <w:rFonts w:ascii="Arial Unicode MS" w:eastAsia="Arial Unicode MS" w:hAnsi="Arial Unicode MS" w:cs="Arial Unicode MS"/>
        </w:rPr>
        <w:t>Mixpanel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Appsalar</w:t>
      </w:r>
      <w:proofErr w:type="spellEnd"/>
      <w:r>
        <w:rPr>
          <w:rFonts w:ascii="Arial Unicode MS" w:eastAsia="Arial Unicode MS" w:hAnsi="Arial Unicode MS" w:cs="Arial Unicode MS"/>
        </w:rPr>
        <w:t>, Bra</w:t>
      </w:r>
      <w:r>
        <w:rPr>
          <w:rFonts w:ascii="Arial Unicode MS" w:eastAsia="Arial Unicode MS" w:hAnsi="Arial Unicode MS" w:cs="Arial Unicode MS"/>
        </w:rPr>
        <w:t xml:space="preserve">nch.io, and Firebase → which don’t generally focus on early stage (intellectual </w:t>
      </w:r>
      <w:proofErr w:type="spellStart"/>
      <w:r>
        <w:rPr>
          <w:rFonts w:ascii="Arial Unicode MS" w:eastAsia="Arial Unicode MS" w:hAnsi="Arial Unicode MS" w:cs="Arial Unicode MS"/>
        </w:rPr>
        <w:t>curosity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1703AF19" w14:textId="77777777" w:rsidR="00582F38" w:rsidRDefault="00A35F16">
      <w:pPr>
        <w:numPr>
          <w:ilvl w:val="0"/>
          <w:numId w:val="3"/>
        </w:numPr>
      </w:pPr>
      <w:r>
        <w:t xml:space="preserve">Machine learning for user segmentation to </w:t>
      </w:r>
      <w:proofErr w:type="spellStart"/>
      <w:r>
        <w:t>redesig</w:t>
      </w:r>
      <w:proofErr w:type="spellEnd"/>
      <w:r>
        <w:t xml:space="preserve"> the </w:t>
      </w:r>
      <w:proofErr w:type="spellStart"/>
      <w:r>
        <w:t>Fitso</w:t>
      </w:r>
      <w:proofErr w:type="spellEnd"/>
      <w:r>
        <w:t xml:space="preserve"> app </w:t>
      </w:r>
    </w:p>
    <w:p w14:paraId="0361100D" w14:textId="77777777" w:rsidR="00582F38" w:rsidRDefault="00A35F16">
      <w:pPr>
        <w:numPr>
          <w:ilvl w:val="0"/>
          <w:numId w:val="3"/>
        </w:numPr>
      </w:pPr>
      <w:r>
        <w:t xml:space="preserve">Financial modelling to </w:t>
      </w:r>
      <w:proofErr w:type="spellStart"/>
      <w:r>
        <w:t>cutsomer</w:t>
      </w:r>
      <w:proofErr w:type="spellEnd"/>
      <w:r>
        <w:t xml:space="preserve"> analytics - KPMG</w:t>
      </w:r>
    </w:p>
    <w:p w14:paraId="3DB17E84" w14:textId="77777777" w:rsidR="00582F38" w:rsidRDefault="00582F38">
      <w:pPr>
        <w:contextualSpacing w:val="0"/>
      </w:pPr>
    </w:p>
    <w:p w14:paraId="5D4F65D8" w14:textId="77777777" w:rsidR="00582F38" w:rsidRDefault="00A35F16">
      <w:pPr>
        <w:contextualSpacing w:val="0"/>
      </w:pPr>
      <w:r>
        <w:t>Be the best user of your product:</w:t>
      </w:r>
    </w:p>
    <w:p w14:paraId="4A02EBC8" w14:textId="77777777" w:rsidR="00582F38" w:rsidRDefault="00A35F16">
      <w:pPr>
        <w:numPr>
          <w:ilvl w:val="0"/>
          <w:numId w:val="1"/>
        </w:numPr>
      </w:pPr>
      <w:r>
        <w:t>Whether working w</w:t>
      </w:r>
      <w:r>
        <w:t xml:space="preserve">ith your team or </w:t>
      </w:r>
      <w:proofErr w:type="spellStart"/>
      <w:r>
        <w:t>understaning</w:t>
      </w:r>
      <w:proofErr w:type="spellEnd"/>
      <w:r>
        <w:t xml:space="preserve"> the need of </w:t>
      </w:r>
      <w:proofErr w:type="spellStart"/>
      <w:r>
        <w:t>cutsomers</w:t>
      </w:r>
      <w:proofErr w:type="spellEnd"/>
      <w:r>
        <w:t>, I have always tried being in the shoe</w:t>
      </w:r>
    </w:p>
    <w:p w14:paraId="6D1C291A" w14:textId="77777777" w:rsidR="00582F38" w:rsidRDefault="00582F38">
      <w:pPr>
        <w:contextualSpacing w:val="0"/>
      </w:pPr>
    </w:p>
    <w:p w14:paraId="6C61B54A" w14:textId="77777777" w:rsidR="00582F38" w:rsidRDefault="00582F38">
      <w:pPr>
        <w:contextualSpacing w:val="0"/>
      </w:pPr>
    </w:p>
    <w:p w14:paraId="7B74D8FB" w14:textId="77777777" w:rsidR="00582F38" w:rsidRDefault="00A35F16">
      <w:pPr>
        <w:contextualSpacing w:val="0"/>
      </w:pPr>
      <w:r>
        <w:t xml:space="preserve">Ruthless </w:t>
      </w:r>
      <w:proofErr w:type="spellStart"/>
      <w:r>
        <w:t>priotisation</w:t>
      </w:r>
      <w:proofErr w:type="spellEnd"/>
      <w:r>
        <w:t xml:space="preserve"> </w:t>
      </w:r>
    </w:p>
    <w:p w14:paraId="4CB51430" w14:textId="77777777" w:rsidR="00582F38" w:rsidRDefault="00582F38">
      <w:pPr>
        <w:contextualSpacing w:val="0"/>
      </w:pPr>
    </w:p>
    <w:p w14:paraId="59D44AC8" w14:textId="77777777" w:rsidR="00582F38" w:rsidRDefault="00A35F16">
      <w:pPr>
        <w:contextualSpacing w:val="0"/>
      </w:pPr>
      <w:r>
        <w:t xml:space="preserve">Dear Ms. </w:t>
      </w:r>
      <w:proofErr w:type="spellStart"/>
      <w:r>
        <w:t>Tamaki,As</w:t>
      </w:r>
      <w:proofErr w:type="spellEnd"/>
      <w:r>
        <w:t xml:space="preserve"> a first year MBA student majoring in </w:t>
      </w:r>
      <w:proofErr w:type="spellStart"/>
      <w:r>
        <w:t>Strategyand</w:t>
      </w:r>
      <w:proofErr w:type="spellEnd"/>
      <w:r>
        <w:t xml:space="preserve"> </w:t>
      </w:r>
      <w:proofErr w:type="spellStart"/>
      <w:r>
        <w:t>Operationsat</w:t>
      </w:r>
      <w:proofErr w:type="spellEnd"/>
      <w:r>
        <w:t xml:space="preserve"> the Kellogg School of Management, I am writing to express my </w:t>
      </w:r>
      <w:proofErr w:type="spellStart"/>
      <w:r>
        <w:t>stronginterest</w:t>
      </w:r>
      <w:proofErr w:type="spellEnd"/>
      <w:r>
        <w:t xml:space="preserve"> for the position of Sr. Product Manager-Technical(summer internship)with </w:t>
      </w:r>
      <w:proofErr w:type="spellStart"/>
      <w:r>
        <w:t>Amazon.Prior</w:t>
      </w:r>
      <w:proofErr w:type="spellEnd"/>
      <w:r>
        <w:t xml:space="preserve"> to Kellogg, I</w:t>
      </w:r>
      <w:r>
        <w:t xml:space="preserve"> worked </w:t>
      </w:r>
      <w:proofErr w:type="spellStart"/>
      <w:r>
        <w:t>atUnilever</w:t>
      </w:r>
      <w:proofErr w:type="spellEnd"/>
      <w:r>
        <w:t xml:space="preserve"> in </w:t>
      </w:r>
      <w:proofErr w:type="spellStart"/>
      <w:r>
        <w:lastRenderedPageBreak/>
        <w:t>Indiaand</w:t>
      </w:r>
      <w:proofErr w:type="spellEnd"/>
      <w:r>
        <w:t xml:space="preserve"> </w:t>
      </w:r>
      <w:proofErr w:type="spellStart"/>
      <w:r>
        <w:t>Brazilas</w:t>
      </w:r>
      <w:proofErr w:type="spellEnd"/>
      <w:r>
        <w:t xml:space="preserve"> a Global Project Leader and Product Design </w:t>
      </w:r>
      <w:proofErr w:type="spellStart"/>
      <w:r>
        <w:t>Managerfor</w:t>
      </w:r>
      <w:proofErr w:type="spellEnd"/>
      <w:r>
        <w:t xml:space="preserve"> 5years,  where  I </w:t>
      </w:r>
      <w:proofErr w:type="spellStart"/>
      <w:r>
        <w:t>gainedstrategic</w:t>
      </w:r>
      <w:proofErr w:type="spellEnd"/>
      <w:r>
        <w:t xml:space="preserve">  and operational management  </w:t>
      </w:r>
      <w:proofErr w:type="spellStart"/>
      <w:r>
        <w:t>skillsof</w:t>
      </w:r>
      <w:proofErr w:type="spellEnd"/>
      <w:r>
        <w:t xml:space="preserve"> a global consumer  </w:t>
      </w:r>
      <w:proofErr w:type="spellStart"/>
      <w:r>
        <w:t>products’business.I</w:t>
      </w:r>
      <w:proofErr w:type="spellEnd"/>
      <w:r>
        <w:t xml:space="preserve"> </w:t>
      </w:r>
      <w:proofErr w:type="spellStart"/>
      <w:r>
        <w:t>extensivelyworkedwith</w:t>
      </w:r>
      <w:proofErr w:type="spellEnd"/>
      <w:r>
        <w:t xml:space="preserve"> cross-functional  </w:t>
      </w:r>
      <w:proofErr w:type="spellStart"/>
      <w:r>
        <w:t>partnersto</w:t>
      </w:r>
      <w:proofErr w:type="spellEnd"/>
      <w:r>
        <w:t xml:space="preserve"> </w:t>
      </w:r>
      <w:r>
        <w:t xml:space="preserve"> manage  global  project  networks  and  </w:t>
      </w:r>
      <w:proofErr w:type="spellStart"/>
      <w:r>
        <w:t>deliveron</w:t>
      </w:r>
      <w:proofErr w:type="spellEnd"/>
      <w:r>
        <w:t>-time,  in-</w:t>
      </w:r>
      <w:proofErr w:type="spellStart"/>
      <w:r>
        <w:t>fullinnovations.I</w:t>
      </w:r>
      <w:proofErr w:type="spellEnd"/>
      <w:r>
        <w:t xml:space="preserve"> joined  a </w:t>
      </w:r>
      <w:proofErr w:type="spellStart"/>
      <w:r>
        <w:t>leadingbusiness</w:t>
      </w:r>
      <w:proofErr w:type="spellEnd"/>
      <w:r>
        <w:t xml:space="preserve">  school  to  realize  my  dream  of  working  for  a  fast-paced  consumer  facing </w:t>
      </w:r>
      <w:proofErr w:type="spellStart"/>
      <w:r>
        <w:t>technologycompany</w:t>
      </w:r>
      <w:proofErr w:type="spellEnd"/>
      <w:r>
        <w:t xml:space="preserve"> that creates life changing customer </w:t>
      </w:r>
      <w:proofErr w:type="spellStart"/>
      <w:r>
        <w:t>experiences.Am</w:t>
      </w:r>
      <w:r>
        <w:t>azonis</w:t>
      </w:r>
      <w:proofErr w:type="spellEnd"/>
      <w:r>
        <w:t xml:space="preserve"> </w:t>
      </w:r>
      <w:proofErr w:type="spellStart"/>
      <w:r>
        <w:t>atthe</w:t>
      </w:r>
      <w:proofErr w:type="spellEnd"/>
      <w:r>
        <w:t xml:space="preserve"> forefront of this </w:t>
      </w:r>
      <w:proofErr w:type="spellStart"/>
      <w:r>
        <w:t>endeavor.At</w:t>
      </w:r>
      <w:proofErr w:type="spellEnd"/>
      <w:r>
        <w:t xml:space="preserve"> Unilever, I </w:t>
      </w:r>
      <w:proofErr w:type="spellStart"/>
      <w:r>
        <w:t>earnedaccelerated</w:t>
      </w:r>
      <w:proofErr w:type="spellEnd"/>
      <w:r>
        <w:t xml:space="preserve"> </w:t>
      </w:r>
      <w:proofErr w:type="spellStart"/>
      <w:r>
        <w:t>promotionto</w:t>
      </w:r>
      <w:proofErr w:type="spellEnd"/>
      <w:r>
        <w:t xml:space="preserve"> senior </w:t>
      </w:r>
      <w:proofErr w:type="spellStart"/>
      <w:r>
        <w:t>levels,typically</w:t>
      </w:r>
      <w:proofErr w:type="spellEnd"/>
      <w:r>
        <w:t xml:space="preserve"> reserved for employees with 10+ years of work experience. I  consistently  performed  well  </w:t>
      </w:r>
      <w:proofErr w:type="spellStart"/>
      <w:r>
        <w:t>withresult</w:t>
      </w:r>
      <w:proofErr w:type="spellEnd"/>
      <w:r>
        <w:t xml:space="preserve">-oriented mind-set,  </w:t>
      </w:r>
      <w:proofErr w:type="spellStart"/>
      <w:r>
        <w:t>collaborativeteam</w:t>
      </w:r>
      <w:proofErr w:type="spellEnd"/>
      <w:r>
        <w:t>-workin</w:t>
      </w:r>
      <w:r>
        <w:t xml:space="preserve">g  and effective stakeholder </w:t>
      </w:r>
      <w:proofErr w:type="spellStart"/>
      <w:r>
        <w:t>management.I</w:t>
      </w:r>
      <w:proofErr w:type="spellEnd"/>
      <w:r>
        <w:t xml:space="preserve"> believe that I have following </w:t>
      </w:r>
      <w:proofErr w:type="spellStart"/>
      <w:r>
        <w:t>criticalqualities</w:t>
      </w:r>
      <w:proofErr w:type="spellEnd"/>
      <w:r>
        <w:t xml:space="preserve"> which </w:t>
      </w:r>
      <w:proofErr w:type="spellStart"/>
      <w:r>
        <w:t>Amazonseeks</w:t>
      </w:r>
      <w:proofErr w:type="spellEnd"/>
      <w:r>
        <w:t xml:space="preserve"> in its ideal candidate</w:t>
      </w:r>
    </w:p>
    <w:p w14:paraId="4045B03A" w14:textId="77777777" w:rsidR="00582F38" w:rsidRDefault="00A35F16">
      <w:pPr>
        <w:contextualSpacing w:val="0"/>
      </w:pPr>
      <w:r>
        <w:br/>
      </w:r>
      <w:r>
        <w:rPr>
          <w:b/>
        </w:rPr>
        <w:t>Data obsession</w:t>
      </w:r>
      <w:r>
        <w:t>: During my undergraduate, I worked on several rigorous mathematical model and computational simulation. Subse</w:t>
      </w:r>
      <w:r>
        <w:t xml:space="preserve">quently, I honed my analytical skills in </w:t>
      </w:r>
      <w:proofErr w:type="spellStart"/>
      <w:r>
        <w:t>stratefy</w:t>
      </w:r>
      <w:proofErr w:type="spellEnd"/>
      <w:r>
        <w:t xml:space="preserve"> consulting by immersing myself in data analysis and financial modeling and at </w:t>
      </w:r>
      <w:proofErr w:type="spellStart"/>
      <w:r>
        <w:t>Fitso</w:t>
      </w:r>
      <w:proofErr w:type="spellEnd"/>
      <w:r>
        <w:t xml:space="preserve"> by extensively leveraging product analytics tools such as </w:t>
      </w:r>
      <w:proofErr w:type="spellStart"/>
      <w:r>
        <w:t>Mixpanel</w:t>
      </w:r>
      <w:proofErr w:type="spellEnd"/>
      <w:r>
        <w:t xml:space="preserve"> and </w:t>
      </w:r>
      <w:proofErr w:type="spellStart"/>
      <w:r>
        <w:t>AppSalar</w:t>
      </w:r>
      <w:proofErr w:type="spellEnd"/>
      <w:r>
        <w:t xml:space="preserve"> and machine learning algorithms. My unders</w:t>
      </w:r>
      <w:r>
        <w:t xml:space="preserve">tanding of software programming and proficiency with Python data analytics libraries such as </w:t>
      </w:r>
      <w:proofErr w:type="spellStart"/>
      <w:r>
        <w:t>Numpy</w:t>
      </w:r>
      <w:proofErr w:type="spellEnd"/>
      <w:r>
        <w:t xml:space="preserve">, Panda, and </w:t>
      </w:r>
      <w:proofErr w:type="spellStart"/>
      <w:r>
        <w:t>scikit</w:t>
      </w:r>
      <w:proofErr w:type="spellEnd"/>
      <w:r>
        <w:t>-learn has further equipped me in dealing with raw numbers.</w:t>
      </w:r>
    </w:p>
    <w:p w14:paraId="4C86652E" w14:textId="77777777" w:rsidR="00582F38" w:rsidRDefault="00A35F16">
      <w:pPr>
        <w:contextualSpacing w:val="0"/>
      </w:pPr>
      <w:r>
        <w:br/>
      </w:r>
      <w:r>
        <w:rPr>
          <w:b/>
        </w:rPr>
        <w:t>Staying close to customers</w:t>
      </w:r>
      <w:r>
        <w:t xml:space="preserve">: At </w:t>
      </w:r>
      <w:proofErr w:type="spellStart"/>
      <w:r>
        <w:t>Fitso</w:t>
      </w:r>
      <w:proofErr w:type="spellEnd"/>
      <w:r>
        <w:t>, during the first 2 months, I interviewed</w:t>
      </w:r>
      <w:r>
        <w:t xml:space="preserve"> 50+ admins of running and cycling group to understand the solution landscape and unmet needs. Moreover, I didn't stop there, and I tried becoming the ideal user of </w:t>
      </w:r>
      <w:proofErr w:type="spellStart"/>
      <w:r>
        <w:t>Fitso</w:t>
      </w:r>
      <w:proofErr w:type="spellEnd"/>
      <w:r>
        <w:t>. From being an unfit guy who struggled to run 2 KM, I completed 10+ half marathons to</w:t>
      </w:r>
      <w:r>
        <w:t xml:space="preserve"> get into the shoes of </w:t>
      </w:r>
      <w:proofErr w:type="spellStart"/>
      <w:r>
        <w:t>Fitso</w:t>
      </w:r>
      <w:proofErr w:type="spellEnd"/>
      <w:r>
        <w:t xml:space="preserve"> customers. </w:t>
      </w:r>
      <w:r>
        <w:br/>
        <w:t>Without getting outside on the field, I wouldn’t have ever experienced the struggle of dealing with battery drain while running on a trail with music on. These experience helped me optimize the app for battery consu</w:t>
      </w:r>
      <w:r>
        <w:t xml:space="preserve">mption, app size, and low internet bandwidth, which helped us secure Editor’s Choice Award from Google. </w:t>
      </w:r>
      <w:r>
        <w:br/>
      </w:r>
      <w:r>
        <w:br/>
      </w:r>
      <w:r>
        <w:rPr>
          <w:b/>
        </w:rPr>
        <w:t>Focus on strategic goals</w:t>
      </w:r>
      <w:r>
        <w:t>: Having worked in strategy consulting, my approach to product management has always been based on leveraging customer feedbac</w:t>
      </w:r>
      <w:r>
        <w:t xml:space="preserve">k, research, data, and industry trend to prioritize for long-term success. My focus on the right metric has helped me in aligning engineering, design, marketing and founding team on single product vision, which I believe is crucial in product management.  </w:t>
      </w:r>
      <w:r>
        <w:br/>
      </w:r>
    </w:p>
    <w:sectPr w:rsidR="00582F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ranjan Kumar" w:date="2018-11-23T23:28:00Z" w:initials="NK">
    <w:p w14:paraId="0B1683EC" w14:textId="5F3A1DA7" w:rsidR="00A35F16" w:rsidRDefault="00A35F16">
      <w:pPr>
        <w:pStyle w:val="CommentText"/>
      </w:pPr>
      <w:r>
        <w:rPr>
          <w:rStyle w:val="CommentReference"/>
        </w:rPr>
        <w:annotationRef/>
      </w:r>
      <w:r>
        <w:t>As a formality, make sure you include the full name, title, and address of the person you’re talking to above your actual cover letter</w:t>
      </w:r>
    </w:p>
  </w:comment>
  <w:comment w:id="5" w:author="Niranjan Kumar" w:date="2018-11-23T23:29:00Z" w:initials="NK">
    <w:p w14:paraId="7E6B24FC" w14:textId="2B167F4D" w:rsidR="00A35F16" w:rsidRDefault="00A35F16">
      <w:pPr>
        <w:pStyle w:val="CommentText"/>
      </w:pPr>
      <w:r>
        <w:rPr>
          <w:rStyle w:val="CommentReference"/>
        </w:rPr>
        <w:annotationRef/>
      </w:r>
      <w:r>
        <w:t xml:space="preserve">Describe the app – was it fitness related? Something else?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1683EC" w15:done="0"/>
  <w15:commentEx w15:paraId="7E6B24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C227F"/>
    <w:multiLevelType w:val="multilevel"/>
    <w:tmpl w:val="11567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FA1693A"/>
    <w:multiLevelType w:val="multilevel"/>
    <w:tmpl w:val="69346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DC7ADE"/>
    <w:multiLevelType w:val="multilevel"/>
    <w:tmpl w:val="AF284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ranjan Kumar">
    <w15:presenceInfo w15:providerId="Windows Live" w15:userId="edee02a201a1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82F38"/>
    <w:rsid w:val="00582F38"/>
    <w:rsid w:val="009C0593"/>
    <w:rsid w:val="00A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C1E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35F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F1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F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F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F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1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1219</Words>
  <Characters>6949</Characters>
  <Application>Microsoft Macintosh Word</Application>
  <DocSecurity>0</DocSecurity>
  <Lines>57</Lines>
  <Paragraphs>16</Paragraphs>
  <ScaleCrop>false</ScaleCrop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Kumar</cp:lastModifiedBy>
  <cp:revision>3</cp:revision>
  <dcterms:created xsi:type="dcterms:W3CDTF">2018-11-24T05:27:00Z</dcterms:created>
  <dcterms:modified xsi:type="dcterms:W3CDTF">2018-11-24T05:35:00Z</dcterms:modified>
</cp:coreProperties>
</file>